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A32AA" w14:textId="77777777" w:rsidR="003345DD" w:rsidRPr="003345DD" w:rsidRDefault="003345DD" w:rsidP="003345DD">
      <w:pPr>
        <w:pStyle w:val="Heading1"/>
      </w:pPr>
      <w:r w:rsidRPr="003345DD">
        <w:t>Assignment: Visualization Ethics and Communication</w:t>
      </w:r>
    </w:p>
    <w:p w14:paraId="09B667DF" w14:textId="3D5DCC71" w:rsidR="003345DD" w:rsidRPr="003345DD" w:rsidRDefault="003345DD" w:rsidP="003345DD">
      <w:pPr>
        <w:pStyle w:val="Heading3"/>
      </w:pPr>
      <w:r>
        <w:t>Project</w:t>
      </w:r>
      <w:r w:rsidRPr="003345DD">
        <w:t xml:space="preserve"> Overview</w:t>
      </w:r>
    </w:p>
    <w:p w14:paraId="35BB8DC2" w14:textId="77777777" w:rsidR="003345DD" w:rsidRPr="003345DD" w:rsidRDefault="003345DD" w:rsidP="003345DD">
      <w:r w:rsidRPr="003345DD">
        <w:t>This assignment focuses on the power of visualization in shaping narrative and understanding. Using the Titanic dataset, you will create accurate visualizations that effectively communicate patterns in the data, as well as intentionally misleading visualizations to explore the ethical implications of data representation. The project includes individual coding, collaborative group work, and a final report and presentation.</w:t>
      </w:r>
    </w:p>
    <w:p w14:paraId="773A2AB5" w14:textId="77777777" w:rsidR="003345DD" w:rsidRPr="003345DD" w:rsidRDefault="00F40F86" w:rsidP="003345DD">
      <w:r>
        <w:pict w14:anchorId="6981EF77">
          <v:rect id="_x0000_i1025" style="width:0;height:1.5pt" o:hralign="center" o:hrstd="t" o:hr="t" fillcolor="#a0a0a0" stroked="f"/>
        </w:pict>
      </w:r>
    </w:p>
    <w:p w14:paraId="0D855CCA" w14:textId="77777777" w:rsidR="003345DD" w:rsidRPr="003345DD" w:rsidRDefault="003345DD" w:rsidP="003345DD">
      <w:pPr>
        <w:pStyle w:val="Heading3"/>
      </w:pPr>
      <w:r w:rsidRPr="003345DD">
        <w:t>Learning Objectives</w:t>
      </w:r>
    </w:p>
    <w:p w14:paraId="50456EC0" w14:textId="77777777" w:rsidR="003345DD" w:rsidRPr="003345DD" w:rsidRDefault="003345DD" w:rsidP="003345DD">
      <w:pPr>
        <w:numPr>
          <w:ilvl w:val="0"/>
          <w:numId w:val="1"/>
        </w:numPr>
      </w:pPr>
      <w:r w:rsidRPr="003345DD">
        <w:t>Create effective visualizations that clearly communicate insights.</w:t>
      </w:r>
    </w:p>
    <w:p w14:paraId="12B68C87" w14:textId="77777777" w:rsidR="003345DD" w:rsidRPr="003345DD" w:rsidRDefault="003345DD" w:rsidP="003345DD">
      <w:pPr>
        <w:numPr>
          <w:ilvl w:val="0"/>
          <w:numId w:val="1"/>
        </w:numPr>
      </w:pPr>
      <w:r w:rsidRPr="003345DD">
        <w:t>Understand and apply ethical principles in data visualization.</w:t>
      </w:r>
    </w:p>
    <w:p w14:paraId="0039C32E" w14:textId="77777777" w:rsidR="003345DD" w:rsidRPr="003345DD" w:rsidRDefault="003345DD" w:rsidP="003345DD">
      <w:pPr>
        <w:numPr>
          <w:ilvl w:val="0"/>
          <w:numId w:val="1"/>
        </w:numPr>
      </w:pPr>
      <w:r w:rsidRPr="003345DD">
        <w:t>Demonstrate how visualization choices can mislead or distort interpretation.</w:t>
      </w:r>
    </w:p>
    <w:p w14:paraId="43016EAA" w14:textId="77777777" w:rsidR="003345DD" w:rsidRPr="003345DD" w:rsidRDefault="003345DD" w:rsidP="003345DD">
      <w:pPr>
        <w:numPr>
          <w:ilvl w:val="0"/>
          <w:numId w:val="1"/>
        </w:numPr>
      </w:pPr>
      <w:r w:rsidRPr="003345DD">
        <w:t>Collaborate with peers to evaluate visualization quality and communicate findings.</w:t>
      </w:r>
    </w:p>
    <w:p w14:paraId="28FF3705" w14:textId="77777777" w:rsidR="003345DD" w:rsidRPr="003345DD" w:rsidRDefault="00F40F86" w:rsidP="003345DD">
      <w:r>
        <w:pict w14:anchorId="38CCA177">
          <v:rect id="_x0000_i1026" style="width:0;height:1.5pt" o:hralign="center" o:hrstd="t" o:hr="t" fillcolor="#a0a0a0" stroked="f"/>
        </w:pict>
      </w:r>
    </w:p>
    <w:p w14:paraId="61EE72B6" w14:textId="77777777" w:rsidR="003345DD" w:rsidRPr="003345DD" w:rsidRDefault="003345DD" w:rsidP="003345DD">
      <w:pPr>
        <w:pStyle w:val="Heading3"/>
      </w:pPr>
      <w:r w:rsidRPr="003345DD">
        <w:t>Dataset</w:t>
      </w:r>
    </w:p>
    <w:p w14:paraId="13B39D4A" w14:textId="77777777" w:rsidR="003345DD" w:rsidRPr="003345DD" w:rsidRDefault="003345DD" w:rsidP="003345DD">
      <w:r w:rsidRPr="003345DD">
        <w:t>You will use the Titanic dataset, which contains demographic and survival information for passengers aboard the RMS Titanic. This dataset allows for analysis of survival patterns across passenger classes, ages, genders, and other variables.</w:t>
      </w:r>
    </w:p>
    <w:p w14:paraId="6CA5EC4F" w14:textId="77777777" w:rsidR="003345DD" w:rsidRPr="003345DD" w:rsidRDefault="00F40F86" w:rsidP="003345DD">
      <w:r>
        <w:pict w14:anchorId="1D5B2807">
          <v:rect id="_x0000_i1027" style="width:0;height:1.5pt" o:hralign="center" o:hrstd="t" o:hr="t" fillcolor="#a0a0a0" stroked="f"/>
        </w:pict>
      </w:r>
    </w:p>
    <w:p w14:paraId="34677707" w14:textId="6E2BDFCB" w:rsidR="003345DD" w:rsidRPr="003345DD" w:rsidRDefault="003345DD" w:rsidP="003345DD">
      <w:pPr>
        <w:pStyle w:val="Heading3"/>
      </w:pPr>
      <w:r w:rsidRPr="003345DD">
        <w:t xml:space="preserve">Project </w:t>
      </w:r>
      <w:r>
        <w:t>Steps</w:t>
      </w:r>
    </w:p>
    <w:p w14:paraId="004E29C7" w14:textId="77777777" w:rsidR="003345DD" w:rsidRPr="003345DD" w:rsidRDefault="003345DD" w:rsidP="003345DD">
      <w:pPr>
        <w:rPr>
          <w:b/>
          <w:bCs/>
        </w:rPr>
      </w:pPr>
      <w:r w:rsidRPr="003345DD">
        <w:rPr>
          <w:b/>
          <w:bCs/>
        </w:rPr>
        <w:t>Step 1: Understand the Dataset</w:t>
      </w:r>
    </w:p>
    <w:p w14:paraId="51A56FCA" w14:textId="77777777" w:rsidR="003345DD" w:rsidRPr="003345DD" w:rsidRDefault="003345DD" w:rsidP="003345DD">
      <w:pPr>
        <w:numPr>
          <w:ilvl w:val="0"/>
          <w:numId w:val="2"/>
        </w:numPr>
      </w:pPr>
      <w:r w:rsidRPr="003345DD">
        <w:t>Analyze the Titanic dataset to identify key trends, such as survival rates across demographic groups.</w:t>
      </w:r>
    </w:p>
    <w:p w14:paraId="52BE7093" w14:textId="77777777" w:rsidR="003345DD" w:rsidRPr="003345DD" w:rsidRDefault="003345DD" w:rsidP="003345DD">
      <w:pPr>
        <w:numPr>
          <w:ilvl w:val="0"/>
          <w:numId w:val="2"/>
        </w:numPr>
      </w:pPr>
      <w:r w:rsidRPr="003345DD">
        <w:t>Identify opportunities for effective visualizations that highlight these trends.</w:t>
      </w:r>
    </w:p>
    <w:p w14:paraId="45521E34" w14:textId="77777777" w:rsidR="003345DD" w:rsidRPr="003345DD" w:rsidRDefault="003345DD" w:rsidP="003345DD">
      <w:pPr>
        <w:rPr>
          <w:b/>
          <w:bCs/>
        </w:rPr>
      </w:pPr>
      <w:r w:rsidRPr="003345DD">
        <w:rPr>
          <w:b/>
          <w:bCs/>
        </w:rPr>
        <w:t>Step 2: Set Up GitHub and OneDrive Repositories</w:t>
      </w:r>
    </w:p>
    <w:p w14:paraId="7A5D8555" w14:textId="77777777" w:rsidR="003345DD" w:rsidRPr="003345DD" w:rsidRDefault="003345DD" w:rsidP="003345DD">
      <w:pPr>
        <w:numPr>
          <w:ilvl w:val="0"/>
          <w:numId w:val="3"/>
        </w:numPr>
      </w:pPr>
      <w:r w:rsidRPr="003345DD">
        <w:rPr>
          <w:b/>
          <w:bCs/>
        </w:rPr>
        <w:t>GitHub Repository:</w:t>
      </w:r>
    </w:p>
    <w:p w14:paraId="70D102EA" w14:textId="77777777" w:rsidR="003345DD" w:rsidRPr="003345DD" w:rsidRDefault="003345DD" w:rsidP="003345DD">
      <w:pPr>
        <w:numPr>
          <w:ilvl w:val="1"/>
          <w:numId w:val="3"/>
        </w:numPr>
      </w:pPr>
      <w:r w:rsidRPr="003345DD">
        <w:t>Create a shared GitHub repository named DATA6550-Visualization.</w:t>
      </w:r>
    </w:p>
    <w:p w14:paraId="1D69C0B9" w14:textId="77777777" w:rsidR="003345DD" w:rsidRPr="003345DD" w:rsidRDefault="003345DD" w:rsidP="003345DD">
      <w:pPr>
        <w:numPr>
          <w:ilvl w:val="1"/>
          <w:numId w:val="3"/>
        </w:numPr>
      </w:pPr>
      <w:r w:rsidRPr="003345DD">
        <w:t>Share repository access with all group members and the instructor.</w:t>
      </w:r>
    </w:p>
    <w:p w14:paraId="7D133A77" w14:textId="77777777" w:rsidR="003345DD" w:rsidRPr="003345DD" w:rsidRDefault="003345DD" w:rsidP="003345DD">
      <w:pPr>
        <w:numPr>
          <w:ilvl w:val="1"/>
          <w:numId w:val="3"/>
        </w:numPr>
      </w:pPr>
      <w:r w:rsidRPr="003345DD">
        <w:t>Follow this directory structure:</w:t>
      </w:r>
    </w:p>
    <w:p w14:paraId="65B6EF73" w14:textId="77777777" w:rsidR="003345DD" w:rsidRPr="003345DD" w:rsidRDefault="003345DD" w:rsidP="003345DD">
      <w:pPr>
        <w:numPr>
          <w:ilvl w:val="2"/>
          <w:numId w:val="3"/>
        </w:numPr>
      </w:pPr>
      <w:r w:rsidRPr="003345DD">
        <w:lastRenderedPageBreak/>
        <w:t>visualization_report.docx: Shared Word document for the final report (with "Track Changes" enabled).</w:t>
      </w:r>
    </w:p>
    <w:p w14:paraId="360CF14F" w14:textId="77777777" w:rsidR="003345DD" w:rsidRPr="003345DD" w:rsidRDefault="003345DD" w:rsidP="003345DD">
      <w:pPr>
        <w:numPr>
          <w:ilvl w:val="2"/>
          <w:numId w:val="3"/>
        </w:numPr>
      </w:pPr>
      <w:r w:rsidRPr="003345DD">
        <w:t>readme.md: Overview of the repository.</w:t>
      </w:r>
    </w:p>
    <w:p w14:paraId="29923812" w14:textId="77777777" w:rsidR="003345DD" w:rsidRPr="003345DD" w:rsidRDefault="003345DD" w:rsidP="003345DD">
      <w:pPr>
        <w:numPr>
          <w:ilvl w:val="2"/>
          <w:numId w:val="3"/>
        </w:numPr>
      </w:pPr>
      <w:r w:rsidRPr="003345DD">
        <w:t>Code/:</w:t>
      </w:r>
    </w:p>
    <w:p w14:paraId="697DD23E" w14:textId="77777777" w:rsidR="003345DD" w:rsidRPr="003345DD" w:rsidRDefault="003345DD" w:rsidP="003345DD">
      <w:pPr>
        <w:numPr>
          <w:ilvl w:val="3"/>
          <w:numId w:val="3"/>
        </w:numPr>
      </w:pPr>
      <w:r w:rsidRPr="003345DD">
        <w:t>Individual subfolders (e.g., Lastname1/, Lastname2/) for personal coding contributions.</w:t>
      </w:r>
    </w:p>
    <w:p w14:paraId="1AF78E36" w14:textId="77777777" w:rsidR="003345DD" w:rsidRPr="003345DD" w:rsidRDefault="003345DD" w:rsidP="003345DD">
      <w:pPr>
        <w:numPr>
          <w:ilvl w:val="2"/>
          <w:numId w:val="3"/>
        </w:numPr>
      </w:pPr>
      <w:r w:rsidRPr="003345DD">
        <w:t>Data/: Store the dataset files here.</w:t>
      </w:r>
    </w:p>
    <w:p w14:paraId="2617607F" w14:textId="77777777" w:rsidR="003345DD" w:rsidRPr="003345DD" w:rsidRDefault="003345DD" w:rsidP="003345DD">
      <w:pPr>
        <w:numPr>
          <w:ilvl w:val="2"/>
          <w:numId w:val="3"/>
        </w:numPr>
      </w:pPr>
      <w:r w:rsidRPr="003345DD">
        <w:t>Collaboration/: Weekly AI-generated summaries of group discussions (e.g., WeekA.docx, WeekB.docx).</w:t>
      </w:r>
    </w:p>
    <w:p w14:paraId="69DDA86C" w14:textId="77777777" w:rsidR="003345DD" w:rsidRPr="003345DD" w:rsidRDefault="003345DD" w:rsidP="003345DD">
      <w:pPr>
        <w:numPr>
          <w:ilvl w:val="2"/>
          <w:numId w:val="3"/>
        </w:numPr>
      </w:pPr>
      <w:r w:rsidRPr="003345DD">
        <w:t>Analysis/: (Optional) Place graphics or intermediate results here.</w:t>
      </w:r>
    </w:p>
    <w:p w14:paraId="77933197" w14:textId="77777777" w:rsidR="003345DD" w:rsidRPr="003345DD" w:rsidRDefault="003345DD" w:rsidP="003345DD">
      <w:pPr>
        <w:numPr>
          <w:ilvl w:val="0"/>
          <w:numId w:val="3"/>
        </w:numPr>
      </w:pPr>
      <w:r w:rsidRPr="003345DD">
        <w:rPr>
          <w:b/>
          <w:bCs/>
        </w:rPr>
        <w:t>OneDrive Document:</w:t>
      </w:r>
    </w:p>
    <w:p w14:paraId="64E25F72" w14:textId="77777777" w:rsidR="003345DD" w:rsidRPr="003345DD" w:rsidRDefault="003345DD" w:rsidP="003345DD">
      <w:pPr>
        <w:numPr>
          <w:ilvl w:val="1"/>
          <w:numId w:val="3"/>
        </w:numPr>
      </w:pPr>
      <w:r w:rsidRPr="003345DD">
        <w:t>Use OneDrive to create a shared Word document for the final report.</w:t>
      </w:r>
    </w:p>
    <w:p w14:paraId="5B748057" w14:textId="77777777" w:rsidR="003345DD" w:rsidRPr="003345DD" w:rsidRDefault="003345DD" w:rsidP="003345DD">
      <w:pPr>
        <w:numPr>
          <w:ilvl w:val="1"/>
          <w:numId w:val="3"/>
        </w:numPr>
      </w:pPr>
      <w:r w:rsidRPr="003345DD">
        <w:t>Enable "Track Changes" under the Review tab, and do not turn it off at any point.</w:t>
      </w:r>
    </w:p>
    <w:p w14:paraId="1F6C60F9" w14:textId="77777777" w:rsidR="003345DD" w:rsidRPr="003345DD" w:rsidRDefault="003345DD" w:rsidP="003345DD">
      <w:pPr>
        <w:numPr>
          <w:ilvl w:val="1"/>
          <w:numId w:val="3"/>
        </w:numPr>
      </w:pPr>
      <w:r w:rsidRPr="003345DD">
        <w:t>Share the document with all team members and the instructor.</w:t>
      </w:r>
    </w:p>
    <w:p w14:paraId="3C5424FE" w14:textId="77777777" w:rsidR="003345DD" w:rsidRPr="003345DD" w:rsidRDefault="003345DD" w:rsidP="003345DD">
      <w:pPr>
        <w:rPr>
          <w:b/>
          <w:bCs/>
        </w:rPr>
      </w:pPr>
      <w:r w:rsidRPr="003345DD">
        <w:rPr>
          <w:b/>
          <w:bCs/>
        </w:rPr>
        <w:t>Step 3: Individual Coding Work</w:t>
      </w:r>
    </w:p>
    <w:p w14:paraId="031BE624" w14:textId="77777777" w:rsidR="003345DD" w:rsidRPr="003345DD" w:rsidRDefault="003345DD" w:rsidP="003345DD">
      <w:pPr>
        <w:numPr>
          <w:ilvl w:val="0"/>
          <w:numId w:val="4"/>
        </w:numPr>
      </w:pPr>
      <w:r w:rsidRPr="003345DD">
        <w:rPr>
          <w:b/>
          <w:bCs/>
        </w:rPr>
        <w:t>Accurate Visualizations:</w:t>
      </w:r>
    </w:p>
    <w:p w14:paraId="60589997" w14:textId="77777777" w:rsidR="003345DD" w:rsidRPr="003345DD" w:rsidRDefault="003345DD" w:rsidP="003345DD">
      <w:pPr>
        <w:numPr>
          <w:ilvl w:val="1"/>
          <w:numId w:val="4"/>
        </w:numPr>
      </w:pPr>
      <w:r w:rsidRPr="003345DD">
        <w:t>Create two visualizations that ethically and effectively represent patterns in the Titanic dataset.</w:t>
      </w:r>
    </w:p>
    <w:p w14:paraId="42091DA2" w14:textId="77777777" w:rsidR="003345DD" w:rsidRPr="003345DD" w:rsidRDefault="003345DD" w:rsidP="003345DD">
      <w:pPr>
        <w:numPr>
          <w:ilvl w:val="1"/>
          <w:numId w:val="4"/>
        </w:numPr>
      </w:pPr>
      <w:r w:rsidRPr="003345DD">
        <w:t>Focus on clarity, accuracy, and professional presentation.</w:t>
      </w:r>
    </w:p>
    <w:p w14:paraId="72C2B048" w14:textId="77777777" w:rsidR="003345DD" w:rsidRPr="003345DD" w:rsidRDefault="003345DD" w:rsidP="003345DD">
      <w:pPr>
        <w:numPr>
          <w:ilvl w:val="0"/>
          <w:numId w:val="4"/>
        </w:numPr>
      </w:pPr>
      <w:r w:rsidRPr="003345DD">
        <w:rPr>
          <w:b/>
          <w:bCs/>
        </w:rPr>
        <w:t>Misleading Visualizations:</w:t>
      </w:r>
    </w:p>
    <w:p w14:paraId="31F1B198" w14:textId="77777777" w:rsidR="003345DD" w:rsidRPr="003345DD" w:rsidRDefault="003345DD" w:rsidP="003345DD">
      <w:pPr>
        <w:numPr>
          <w:ilvl w:val="1"/>
          <w:numId w:val="4"/>
        </w:numPr>
      </w:pPr>
      <w:r w:rsidRPr="003345DD">
        <w:t>Create two intentionally misleading visualizations to demonstrate how design choices can distort understanding.</w:t>
      </w:r>
    </w:p>
    <w:p w14:paraId="2036DC61" w14:textId="77777777" w:rsidR="003345DD" w:rsidRPr="003345DD" w:rsidRDefault="003345DD" w:rsidP="003345DD">
      <w:pPr>
        <w:numPr>
          <w:ilvl w:val="1"/>
          <w:numId w:val="4"/>
        </w:numPr>
      </w:pPr>
      <w:r w:rsidRPr="003345DD">
        <w:t>Examples might include manipulated scales, cherry-picking data, or altering visual emphasis.</w:t>
      </w:r>
    </w:p>
    <w:p w14:paraId="73B125A4" w14:textId="77777777" w:rsidR="003345DD" w:rsidRPr="003345DD" w:rsidRDefault="003345DD" w:rsidP="003345DD">
      <w:pPr>
        <w:numPr>
          <w:ilvl w:val="0"/>
          <w:numId w:val="4"/>
        </w:numPr>
      </w:pPr>
      <w:r w:rsidRPr="003345DD">
        <w:rPr>
          <w:b/>
          <w:bCs/>
        </w:rPr>
        <w:t>Documentation:</w:t>
      </w:r>
    </w:p>
    <w:p w14:paraId="6DFDEB74" w14:textId="77777777" w:rsidR="003345DD" w:rsidRPr="003345DD" w:rsidRDefault="003345DD" w:rsidP="003345DD">
      <w:pPr>
        <w:numPr>
          <w:ilvl w:val="1"/>
          <w:numId w:val="4"/>
        </w:numPr>
      </w:pPr>
      <w:r w:rsidRPr="003345DD">
        <w:t>Write explanatory paragraphs for each visualization in your report, discussing why the accurate visualizations are effective and how the misleading visualizations could deceive viewers.</w:t>
      </w:r>
    </w:p>
    <w:p w14:paraId="413EAA1E" w14:textId="77777777" w:rsidR="003345DD" w:rsidRPr="003345DD" w:rsidRDefault="003345DD" w:rsidP="003345DD">
      <w:pPr>
        <w:numPr>
          <w:ilvl w:val="0"/>
          <w:numId w:val="4"/>
        </w:numPr>
      </w:pPr>
      <w:r w:rsidRPr="003345DD">
        <w:rPr>
          <w:b/>
          <w:bCs/>
        </w:rPr>
        <w:t>Submission:</w:t>
      </w:r>
    </w:p>
    <w:p w14:paraId="1C1106CF" w14:textId="77777777" w:rsidR="003345DD" w:rsidRPr="003345DD" w:rsidRDefault="003345DD" w:rsidP="003345DD">
      <w:pPr>
        <w:numPr>
          <w:ilvl w:val="1"/>
          <w:numId w:val="4"/>
        </w:numPr>
      </w:pPr>
      <w:r w:rsidRPr="003345DD">
        <w:t>Upload your personal coding work to your individual folder in the Code/ directory of the GitHub repository.</w:t>
      </w:r>
    </w:p>
    <w:p w14:paraId="0ED90D5B" w14:textId="77777777" w:rsidR="003345DD" w:rsidRPr="003345DD" w:rsidRDefault="003345DD" w:rsidP="003345DD">
      <w:pPr>
        <w:rPr>
          <w:b/>
          <w:bCs/>
        </w:rPr>
      </w:pPr>
      <w:r w:rsidRPr="003345DD">
        <w:rPr>
          <w:b/>
          <w:bCs/>
        </w:rPr>
        <w:t>Step 4: Collaborative Group Work</w:t>
      </w:r>
    </w:p>
    <w:p w14:paraId="37E2135B" w14:textId="77777777" w:rsidR="003345DD" w:rsidRPr="003345DD" w:rsidRDefault="003345DD" w:rsidP="003345DD">
      <w:pPr>
        <w:numPr>
          <w:ilvl w:val="0"/>
          <w:numId w:val="5"/>
        </w:numPr>
      </w:pPr>
      <w:r w:rsidRPr="003345DD">
        <w:rPr>
          <w:b/>
          <w:bCs/>
        </w:rPr>
        <w:lastRenderedPageBreak/>
        <w:t>Group Discussion and Summaries:</w:t>
      </w:r>
    </w:p>
    <w:p w14:paraId="770D65D8" w14:textId="77777777" w:rsidR="003345DD" w:rsidRPr="003345DD" w:rsidRDefault="003345DD" w:rsidP="003345DD">
      <w:pPr>
        <w:numPr>
          <w:ilvl w:val="1"/>
          <w:numId w:val="5"/>
        </w:numPr>
      </w:pPr>
      <w:r w:rsidRPr="003345DD">
        <w:t>Participate in regular group discussions via your chosen platform (e.g., D2L forums, Teams, or Zoom).</w:t>
      </w:r>
    </w:p>
    <w:p w14:paraId="5808FCDD" w14:textId="77777777" w:rsidR="003345DD" w:rsidRPr="003345DD" w:rsidRDefault="003345DD" w:rsidP="003345DD">
      <w:pPr>
        <w:numPr>
          <w:ilvl w:val="1"/>
          <w:numId w:val="5"/>
        </w:numPr>
      </w:pPr>
      <w:r w:rsidRPr="003345DD">
        <w:t>Share and review visualizations, discussing:</w:t>
      </w:r>
    </w:p>
    <w:p w14:paraId="6BD98B9D" w14:textId="77777777" w:rsidR="003345DD" w:rsidRPr="003345DD" w:rsidRDefault="003345DD" w:rsidP="003345DD">
      <w:pPr>
        <w:numPr>
          <w:ilvl w:val="2"/>
          <w:numId w:val="5"/>
        </w:numPr>
      </w:pPr>
      <w:r w:rsidRPr="003345DD">
        <w:t>Visualization effectiveness and areas for improvement.</w:t>
      </w:r>
    </w:p>
    <w:p w14:paraId="13CE045E" w14:textId="77777777" w:rsidR="003345DD" w:rsidRPr="003345DD" w:rsidRDefault="003345DD" w:rsidP="003345DD">
      <w:pPr>
        <w:numPr>
          <w:ilvl w:val="2"/>
          <w:numId w:val="5"/>
        </w:numPr>
      </w:pPr>
      <w:r w:rsidRPr="003345DD">
        <w:t>Ethical implications of misleading visualizations.</w:t>
      </w:r>
    </w:p>
    <w:p w14:paraId="618A4737" w14:textId="77777777" w:rsidR="003345DD" w:rsidRPr="003345DD" w:rsidRDefault="003345DD" w:rsidP="003345DD">
      <w:pPr>
        <w:numPr>
          <w:ilvl w:val="1"/>
          <w:numId w:val="5"/>
        </w:numPr>
      </w:pPr>
      <w:r w:rsidRPr="003345DD">
        <w:t>Summarize group discussions using AI tools, including:</w:t>
      </w:r>
    </w:p>
    <w:p w14:paraId="10DAE43F" w14:textId="77777777" w:rsidR="003345DD" w:rsidRPr="003345DD" w:rsidRDefault="003345DD" w:rsidP="003345DD">
      <w:pPr>
        <w:numPr>
          <w:ilvl w:val="2"/>
          <w:numId w:val="5"/>
        </w:numPr>
      </w:pPr>
      <w:r w:rsidRPr="003345DD">
        <w:t>Key points discussed.</w:t>
      </w:r>
    </w:p>
    <w:p w14:paraId="38730181" w14:textId="77777777" w:rsidR="003345DD" w:rsidRPr="003345DD" w:rsidRDefault="003345DD" w:rsidP="003345DD">
      <w:pPr>
        <w:numPr>
          <w:ilvl w:val="2"/>
          <w:numId w:val="5"/>
        </w:numPr>
      </w:pPr>
      <w:r w:rsidRPr="003345DD">
        <w:t>Decisions made (e.g., which visualizations to highlight in the report).</w:t>
      </w:r>
    </w:p>
    <w:p w14:paraId="2F0D89AE" w14:textId="77777777" w:rsidR="003345DD" w:rsidRPr="003345DD" w:rsidRDefault="003345DD" w:rsidP="003345DD">
      <w:pPr>
        <w:numPr>
          <w:ilvl w:val="2"/>
          <w:numId w:val="5"/>
        </w:numPr>
      </w:pPr>
      <w:r w:rsidRPr="003345DD">
        <w:t>Challenges and resolutions.</w:t>
      </w:r>
    </w:p>
    <w:p w14:paraId="3567AD8E" w14:textId="77777777" w:rsidR="003345DD" w:rsidRPr="003345DD" w:rsidRDefault="003345DD" w:rsidP="003345DD">
      <w:pPr>
        <w:numPr>
          <w:ilvl w:val="1"/>
          <w:numId w:val="5"/>
        </w:numPr>
      </w:pPr>
      <w:r w:rsidRPr="003345DD">
        <w:t>Upload these summaries to the Collaboration/ folder in GitHub.</w:t>
      </w:r>
    </w:p>
    <w:p w14:paraId="6579F627" w14:textId="77777777" w:rsidR="003345DD" w:rsidRPr="003345DD" w:rsidRDefault="003345DD" w:rsidP="003345DD">
      <w:pPr>
        <w:numPr>
          <w:ilvl w:val="0"/>
          <w:numId w:val="5"/>
        </w:numPr>
      </w:pPr>
      <w:r w:rsidRPr="003345DD">
        <w:rPr>
          <w:b/>
          <w:bCs/>
        </w:rPr>
        <w:t>Group Report:</w:t>
      </w:r>
    </w:p>
    <w:p w14:paraId="12E520A5" w14:textId="77777777" w:rsidR="003345DD" w:rsidRPr="003345DD" w:rsidRDefault="003345DD" w:rsidP="003345DD">
      <w:pPr>
        <w:numPr>
          <w:ilvl w:val="1"/>
          <w:numId w:val="5"/>
        </w:numPr>
      </w:pPr>
      <w:r w:rsidRPr="003345DD">
        <w:t>Use the shared Word document to collaboratively write the final report, including:</w:t>
      </w:r>
    </w:p>
    <w:p w14:paraId="7B2211AF" w14:textId="77777777" w:rsidR="003345DD" w:rsidRPr="003345DD" w:rsidRDefault="003345DD" w:rsidP="003345DD">
      <w:pPr>
        <w:numPr>
          <w:ilvl w:val="2"/>
          <w:numId w:val="5"/>
        </w:numPr>
      </w:pPr>
      <w:r w:rsidRPr="003345DD">
        <w:t>A summary of the dataset.</w:t>
      </w:r>
    </w:p>
    <w:p w14:paraId="650D6C2B" w14:textId="77777777" w:rsidR="003345DD" w:rsidRPr="003345DD" w:rsidRDefault="003345DD" w:rsidP="003345DD">
      <w:pPr>
        <w:numPr>
          <w:ilvl w:val="2"/>
          <w:numId w:val="5"/>
        </w:numPr>
      </w:pPr>
      <w:r w:rsidRPr="003345DD">
        <w:t>Description of the visualizations and their implications.</w:t>
      </w:r>
    </w:p>
    <w:p w14:paraId="4EFBA8BA" w14:textId="77777777" w:rsidR="003345DD" w:rsidRPr="003345DD" w:rsidRDefault="003345DD" w:rsidP="003345DD">
      <w:pPr>
        <w:numPr>
          <w:ilvl w:val="2"/>
          <w:numId w:val="5"/>
        </w:numPr>
      </w:pPr>
      <w:r w:rsidRPr="003345DD">
        <w:t>Ethical considerations in visualization design.</w:t>
      </w:r>
    </w:p>
    <w:p w14:paraId="2784D21F" w14:textId="77777777" w:rsidR="003345DD" w:rsidRPr="003345DD" w:rsidRDefault="003345DD" w:rsidP="003345DD">
      <w:pPr>
        <w:numPr>
          <w:ilvl w:val="1"/>
          <w:numId w:val="5"/>
        </w:numPr>
      </w:pPr>
      <w:r w:rsidRPr="003345DD">
        <w:t>All group members must contribute to the writing process.</w:t>
      </w:r>
    </w:p>
    <w:p w14:paraId="49882AEF" w14:textId="311276FF" w:rsidR="003345DD" w:rsidRPr="003345DD" w:rsidRDefault="003345DD" w:rsidP="003345DD">
      <w:r w:rsidRPr="003345DD">
        <w:rPr>
          <w:b/>
          <w:bCs/>
        </w:rPr>
        <w:t>Step 5: Final Deliverables</w:t>
      </w:r>
    </w:p>
    <w:p w14:paraId="07E3E7DF" w14:textId="77777777" w:rsidR="003345DD" w:rsidRPr="003345DD" w:rsidRDefault="003345DD" w:rsidP="003345DD">
      <w:pPr>
        <w:numPr>
          <w:ilvl w:val="0"/>
          <w:numId w:val="6"/>
        </w:numPr>
      </w:pPr>
      <w:r w:rsidRPr="003345DD">
        <w:rPr>
          <w:b/>
          <w:bCs/>
        </w:rPr>
        <w:t>GitHub Repository:</w:t>
      </w:r>
    </w:p>
    <w:p w14:paraId="4D430FB5" w14:textId="77777777" w:rsidR="003345DD" w:rsidRPr="003345DD" w:rsidRDefault="003345DD" w:rsidP="003345DD">
      <w:pPr>
        <w:numPr>
          <w:ilvl w:val="1"/>
          <w:numId w:val="6"/>
        </w:numPr>
      </w:pPr>
      <w:r w:rsidRPr="003345DD">
        <w:t>Ensure the repository includes:</w:t>
      </w:r>
    </w:p>
    <w:p w14:paraId="20BE675A" w14:textId="77777777" w:rsidR="003345DD" w:rsidRPr="003345DD" w:rsidRDefault="003345DD" w:rsidP="003345DD">
      <w:pPr>
        <w:numPr>
          <w:ilvl w:val="2"/>
          <w:numId w:val="6"/>
        </w:numPr>
      </w:pPr>
      <w:r w:rsidRPr="003345DD">
        <w:t>visualization_report.docx: Final report with contributions tracked.</w:t>
      </w:r>
    </w:p>
    <w:p w14:paraId="438F9DF2" w14:textId="77777777" w:rsidR="003345DD" w:rsidRPr="003345DD" w:rsidRDefault="003345DD" w:rsidP="003345DD">
      <w:pPr>
        <w:numPr>
          <w:ilvl w:val="2"/>
          <w:numId w:val="6"/>
        </w:numPr>
      </w:pPr>
      <w:r w:rsidRPr="003345DD">
        <w:t>All code files in the Code/ subfolders.</w:t>
      </w:r>
    </w:p>
    <w:p w14:paraId="77AB13DE" w14:textId="77777777" w:rsidR="003345DD" w:rsidRPr="003345DD" w:rsidRDefault="003345DD" w:rsidP="003345DD">
      <w:pPr>
        <w:numPr>
          <w:ilvl w:val="2"/>
          <w:numId w:val="6"/>
        </w:numPr>
      </w:pPr>
      <w:r w:rsidRPr="003345DD">
        <w:t>Dataset files in the Data/ folder.</w:t>
      </w:r>
    </w:p>
    <w:p w14:paraId="79262C5F" w14:textId="77777777" w:rsidR="003345DD" w:rsidRPr="003345DD" w:rsidRDefault="003345DD" w:rsidP="003345DD">
      <w:pPr>
        <w:numPr>
          <w:ilvl w:val="2"/>
          <w:numId w:val="6"/>
        </w:numPr>
      </w:pPr>
      <w:r w:rsidRPr="003345DD">
        <w:t>Weekly summaries in the Collaboration/ folder.</w:t>
      </w:r>
    </w:p>
    <w:p w14:paraId="48813B1D" w14:textId="77777777" w:rsidR="003345DD" w:rsidRPr="003345DD" w:rsidRDefault="003345DD" w:rsidP="003345DD">
      <w:pPr>
        <w:numPr>
          <w:ilvl w:val="2"/>
          <w:numId w:val="6"/>
        </w:numPr>
      </w:pPr>
      <w:r w:rsidRPr="003345DD">
        <w:t>Visualizations or intermediate results in the Analysis/ folder (optional).</w:t>
      </w:r>
    </w:p>
    <w:p w14:paraId="20C59217" w14:textId="77777777" w:rsidR="003345DD" w:rsidRPr="003345DD" w:rsidRDefault="003345DD" w:rsidP="003345DD">
      <w:pPr>
        <w:numPr>
          <w:ilvl w:val="0"/>
          <w:numId w:val="6"/>
        </w:numPr>
      </w:pPr>
      <w:r w:rsidRPr="003345DD">
        <w:rPr>
          <w:b/>
          <w:bCs/>
        </w:rPr>
        <w:t>Dropbox Submission:</w:t>
      </w:r>
    </w:p>
    <w:p w14:paraId="56824BEE" w14:textId="77777777" w:rsidR="003345DD" w:rsidRPr="003345DD" w:rsidRDefault="003345DD" w:rsidP="003345DD">
      <w:pPr>
        <w:numPr>
          <w:ilvl w:val="1"/>
          <w:numId w:val="6"/>
        </w:numPr>
      </w:pPr>
      <w:r w:rsidRPr="003345DD">
        <w:t>Submit the following to the group Dropbox:</w:t>
      </w:r>
    </w:p>
    <w:p w14:paraId="5FA7BF8D" w14:textId="77777777" w:rsidR="003345DD" w:rsidRPr="003345DD" w:rsidRDefault="003345DD" w:rsidP="003345DD">
      <w:pPr>
        <w:numPr>
          <w:ilvl w:val="2"/>
          <w:numId w:val="6"/>
        </w:numPr>
      </w:pPr>
      <w:r w:rsidRPr="003345DD">
        <w:t>Final report in both Word and PDF formats.</w:t>
      </w:r>
    </w:p>
    <w:p w14:paraId="416C791C" w14:textId="77777777" w:rsidR="003345DD" w:rsidRPr="003345DD" w:rsidRDefault="003345DD" w:rsidP="003345DD">
      <w:pPr>
        <w:numPr>
          <w:ilvl w:val="2"/>
          <w:numId w:val="6"/>
        </w:numPr>
      </w:pPr>
      <w:r w:rsidRPr="003345DD">
        <w:t>AI-generated collaboration summaries.</w:t>
      </w:r>
    </w:p>
    <w:p w14:paraId="796F0ECB" w14:textId="77777777" w:rsidR="003345DD" w:rsidRPr="003345DD" w:rsidRDefault="003345DD" w:rsidP="003345DD">
      <w:pPr>
        <w:numPr>
          <w:ilvl w:val="1"/>
          <w:numId w:val="6"/>
        </w:numPr>
      </w:pPr>
      <w:r w:rsidRPr="003345DD">
        <w:lastRenderedPageBreak/>
        <w:t>Each member must also submit a personal reflection to the individual Dropbox, summarizing contributions and lessons learned.</w:t>
      </w:r>
    </w:p>
    <w:p w14:paraId="349789F7" w14:textId="77777777" w:rsidR="003345DD" w:rsidRPr="003345DD" w:rsidRDefault="00F40F86" w:rsidP="003345DD">
      <w:r>
        <w:pict w14:anchorId="3FCADCB9">
          <v:rect id="_x0000_i1028" style="width:0;height:1.5pt" o:hralign="center" o:hrstd="t" o:hr="t" fillcolor="#a0a0a0" stroked="f"/>
        </w:pict>
      </w:r>
    </w:p>
    <w:p w14:paraId="3494AB43" w14:textId="77777777" w:rsidR="003345DD" w:rsidRPr="003345DD" w:rsidRDefault="003345DD" w:rsidP="003345DD">
      <w:pPr>
        <w:rPr>
          <w:b/>
          <w:bCs/>
        </w:rPr>
      </w:pPr>
      <w:r w:rsidRPr="003345DD">
        <w:rPr>
          <w:b/>
          <w:bCs/>
        </w:rPr>
        <w:t>Step 6: Final Presentation</w:t>
      </w:r>
    </w:p>
    <w:p w14:paraId="467AFDB6" w14:textId="77777777" w:rsidR="003345DD" w:rsidRPr="003345DD" w:rsidRDefault="003345DD" w:rsidP="003345DD">
      <w:pPr>
        <w:numPr>
          <w:ilvl w:val="0"/>
          <w:numId w:val="7"/>
        </w:numPr>
      </w:pPr>
      <w:r w:rsidRPr="003345DD">
        <w:t>Present your findings during the final Zoom session.</w:t>
      </w:r>
    </w:p>
    <w:p w14:paraId="7763F6D2" w14:textId="77777777" w:rsidR="003345DD" w:rsidRPr="003345DD" w:rsidRDefault="003345DD" w:rsidP="003345DD">
      <w:pPr>
        <w:numPr>
          <w:ilvl w:val="0"/>
          <w:numId w:val="7"/>
        </w:numPr>
      </w:pPr>
      <w:r w:rsidRPr="003345DD">
        <w:rPr>
          <w:b/>
          <w:bCs/>
        </w:rPr>
        <w:t>Include:</w:t>
      </w:r>
    </w:p>
    <w:p w14:paraId="5100CFF9" w14:textId="77777777" w:rsidR="003345DD" w:rsidRPr="003345DD" w:rsidRDefault="003345DD" w:rsidP="003345DD">
      <w:pPr>
        <w:numPr>
          <w:ilvl w:val="1"/>
          <w:numId w:val="7"/>
        </w:numPr>
      </w:pPr>
      <w:proofErr w:type="gramStart"/>
      <w:r w:rsidRPr="003345DD">
        <w:t>A brief summary</w:t>
      </w:r>
      <w:proofErr w:type="gramEnd"/>
      <w:r w:rsidRPr="003345DD">
        <w:t xml:space="preserve"> of the </w:t>
      </w:r>
      <w:proofErr w:type="gramStart"/>
      <w:r w:rsidRPr="003345DD">
        <w:t>dataset</w:t>
      </w:r>
      <w:proofErr w:type="gramEnd"/>
      <w:r w:rsidRPr="003345DD">
        <w:t xml:space="preserve"> and your analysis.</w:t>
      </w:r>
    </w:p>
    <w:p w14:paraId="27375CB3" w14:textId="77777777" w:rsidR="003345DD" w:rsidRPr="003345DD" w:rsidRDefault="003345DD" w:rsidP="003345DD">
      <w:pPr>
        <w:numPr>
          <w:ilvl w:val="1"/>
          <w:numId w:val="7"/>
        </w:numPr>
      </w:pPr>
      <w:r w:rsidRPr="003345DD">
        <w:t xml:space="preserve">Key takeaways from </w:t>
      </w:r>
      <w:proofErr w:type="gramStart"/>
      <w:r w:rsidRPr="003345DD">
        <w:t>the accurate</w:t>
      </w:r>
      <w:proofErr w:type="gramEnd"/>
      <w:r w:rsidRPr="003345DD">
        <w:t xml:space="preserve"> visualizations.</w:t>
      </w:r>
    </w:p>
    <w:p w14:paraId="11EBFF52" w14:textId="77777777" w:rsidR="003345DD" w:rsidRPr="003345DD" w:rsidRDefault="003345DD" w:rsidP="003345DD">
      <w:pPr>
        <w:numPr>
          <w:ilvl w:val="1"/>
          <w:numId w:val="7"/>
        </w:numPr>
      </w:pPr>
      <w:r w:rsidRPr="003345DD">
        <w:t xml:space="preserve">Ethical implications of </w:t>
      </w:r>
      <w:proofErr w:type="gramStart"/>
      <w:r w:rsidRPr="003345DD">
        <w:t>the misleading</w:t>
      </w:r>
      <w:proofErr w:type="gramEnd"/>
      <w:r w:rsidRPr="003345DD">
        <w:t xml:space="preserve"> visualizations.</w:t>
      </w:r>
    </w:p>
    <w:p w14:paraId="25AE9A6C" w14:textId="77777777" w:rsidR="003345DD" w:rsidRPr="003345DD" w:rsidRDefault="003345DD" w:rsidP="003345DD">
      <w:pPr>
        <w:numPr>
          <w:ilvl w:val="0"/>
          <w:numId w:val="7"/>
        </w:numPr>
      </w:pPr>
      <w:r w:rsidRPr="003345DD">
        <w:t>One group member will be randomly selected to give a 5-minute presentation.</w:t>
      </w:r>
    </w:p>
    <w:p w14:paraId="3666EC77" w14:textId="77777777" w:rsidR="003345DD" w:rsidRPr="003345DD" w:rsidRDefault="00F40F86" w:rsidP="003345DD">
      <w:r>
        <w:pict w14:anchorId="64826DA9">
          <v:rect id="_x0000_i1029" style="width:0;height:1.5pt" o:hralign="center" o:hrstd="t" o:hr="t" fillcolor="#a0a0a0" stroked="f"/>
        </w:pict>
      </w:r>
    </w:p>
    <w:p w14:paraId="4C924D95" w14:textId="77777777" w:rsidR="003345DD" w:rsidRPr="00DD77FD" w:rsidRDefault="003345DD" w:rsidP="003345DD">
      <w:pPr>
        <w:pStyle w:val="Heading3"/>
      </w:pPr>
      <w:r w:rsidRPr="00DD77FD">
        <w:t>Evaluation Criteria</w:t>
      </w:r>
    </w:p>
    <w:p w14:paraId="23B73787" w14:textId="77777777" w:rsidR="003345DD" w:rsidRPr="00DD77FD" w:rsidRDefault="003345DD" w:rsidP="003345DD">
      <w:r w:rsidRPr="00DD77FD">
        <w:t>Your work will be evaluated based on the following:</w:t>
      </w:r>
    </w:p>
    <w:p w14:paraId="46DA0D2F" w14:textId="77777777" w:rsidR="003345DD" w:rsidRPr="00DD77FD" w:rsidRDefault="003345DD" w:rsidP="003345DD">
      <w:pPr>
        <w:numPr>
          <w:ilvl w:val="0"/>
          <w:numId w:val="11"/>
        </w:numPr>
      </w:pPr>
      <w:r w:rsidRPr="00DD77FD">
        <w:rPr>
          <w:b/>
          <w:bCs/>
        </w:rPr>
        <w:t>Individual Contributions:</w:t>
      </w:r>
    </w:p>
    <w:p w14:paraId="3638A76E" w14:textId="77777777" w:rsidR="003345DD" w:rsidRPr="00DD77FD" w:rsidRDefault="003345DD" w:rsidP="003345DD">
      <w:pPr>
        <w:numPr>
          <w:ilvl w:val="1"/>
          <w:numId w:val="11"/>
        </w:numPr>
      </w:pPr>
      <w:r w:rsidRPr="00DD77FD">
        <w:t>Quality and clarity of code.</w:t>
      </w:r>
    </w:p>
    <w:p w14:paraId="367BFB42" w14:textId="77777777" w:rsidR="003345DD" w:rsidRPr="00DD77FD" w:rsidRDefault="003345DD" w:rsidP="003345DD">
      <w:pPr>
        <w:numPr>
          <w:ilvl w:val="1"/>
          <w:numId w:val="11"/>
        </w:numPr>
      </w:pPr>
      <w:r w:rsidRPr="00DD77FD">
        <w:t xml:space="preserve">Meaningful participation in discussions (as reflected in </w:t>
      </w:r>
      <w:r>
        <w:t>discussion</w:t>
      </w:r>
      <w:r w:rsidRPr="00DD77FD">
        <w:t xml:space="preserve"> summaries).</w:t>
      </w:r>
    </w:p>
    <w:p w14:paraId="4D62D3B7" w14:textId="77777777" w:rsidR="003345DD" w:rsidRDefault="003345DD" w:rsidP="003345DD">
      <w:pPr>
        <w:numPr>
          <w:ilvl w:val="1"/>
          <w:numId w:val="11"/>
        </w:numPr>
      </w:pPr>
      <w:r w:rsidRPr="00DD77FD">
        <w:t>Contributions to the report</w:t>
      </w:r>
      <w:r>
        <w:t xml:space="preserve"> </w:t>
      </w:r>
      <w:r w:rsidRPr="00DD77FD">
        <w:t>(tracked in Word).</w:t>
      </w:r>
    </w:p>
    <w:p w14:paraId="6360EAEC" w14:textId="77777777" w:rsidR="003345DD" w:rsidRPr="00DD77FD" w:rsidRDefault="003345DD" w:rsidP="003345DD">
      <w:pPr>
        <w:numPr>
          <w:ilvl w:val="1"/>
          <w:numId w:val="11"/>
        </w:numPr>
      </w:pPr>
      <w:r>
        <w:t>Final reflection paper submitted to the individual Dropbox for the project.</w:t>
      </w:r>
    </w:p>
    <w:p w14:paraId="1821389A" w14:textId="77777777" w:rsidR="003345DD" w:rsidRPr="00DD77FD" w:rsidRDefault="003345DD" w:rsidP="003345DD">
      <w:pPr>
        <w:numPr>
          <w:ilvl w:val="0"/>
          <w:numId w:val="11"/>
        </w:numPr>
      </w:pPr>
      <w:r w:rsidRPr="00DD77FD">
        <w:rPr>
          <w:b/>
          <w:bCs/>
        </w:rPr>
        <w:t>Group Deliverables:</w:t>
      </w:r>
    </w:p>
    <w:p w14:paraId="4D852FC1" w14:textId="77777777" w:rsidR="003345DD" w:rsidRPr="00DD77FD" w:rsidRDefault="003345DD" w:rsidP="003345DD">
      <w:pPr>
        <w:numPr>
          <w:ilvl w:val="1"/>
          <w:numId w:val="11"/>
        </w:numPr>
      </w:pPr>
      <w:r w:rsidRPr="00DD77FD">
        <w:t>Quality of the final report (clarity, depth, and analysis).</w:t>
      </w:r>
    </w:p>
    <w:p w14:paraId="0985E7B8" w14:textId="77777777" w:rsidR="003345DD" w:rsidRPr="00DD77FD" w:rsidRDefault="003345DD" w:rsidP="003345DD">
      <w:pPr>
        <w:numPr>
          <w:ilvl w:val="1"/>
          <w:numId w:val="11"/>
        </w:numPr>
      </w:pPr>
      <w:r w:rsidRPr="00DD77FD">
        <w:t>Effectiveness of the presentation (engagement, visuals, and communication).</w:t>
      </w:r>
    </w:p>
    <w:p w14:paraId="711720D5" w14:textId="77777777" w:rsidR="003345DD" w:rsidRPr="00DD77FD" w:rsidRDefault="003345DD" w:rsidP="003345DD">
      <w:pPr>
        <w:numPr>
          <w:ilvl w:val="1"/>
          <w:numId w:val="11"/>
        </w:numPr>
      </w:pPr>
      <w:r w:rsidRPr="00DD77FD">
        <w:t>Organization and completeness of the GitHub repository.</w:t>
      </w:r>
    </w:p>
    <w:p w14:paraId="1F5384EA" w14:textId="77777777" w:rsidR="003345DD" w:rsidRPr="00DD77FD" w:rsidRDefault="003345DD" w:rsidP="003345DD">
      <w:pPr>
        <w:numPr>
          <w:ilvl w:val="0"/>
          <w:numId w:val="11"/>
        </w:numPr>
      </w:pPr>
      <w:r w:rsidRPr="00DD77FD">
        <w:rPr>
          <w:b/>
          <w:bCs/>
        </w:rPr>
        <w:t>Collaboration and Documentation:</w:t>
      </w:r>
    </w:p>
    <w:p w14:paraId="621ED075" w14:textId="77777777" w:rsidR="003345DD" w:rsidRPr="00DD77FD" w:rsidRDefault="003345DD" w:rsidP="003345DD">
      <w:pPr>
        <w:numPr>
          <w:ilvl w:val="1"/>
          <w:numId w:val="11"/>
        </w:numPr>
      </w:pPr>
      <w:r w:rsidRPr="00DD77FD">
        <w:t>Use of GitHub for version control and organization.</w:t>
      </w:r>
    </w:p>
    <w:p w14:paraId="53301555" w14:textId="77777777" w:rsidR="003345DD" w:rsidRPr="00DD77FD" w:rsidRDefault="003345DD" w:rsidP="003345DD">
      <w:pPr>
        <w:numPr>
          <w:ilvl w:val="1"/>
          <w:numId w:val="11"/>
        </w:numPr>
      </w:pPr>
      <w:r w:rsidRPr="00DD77FD">
        <w:t>Comprehensive AI summaries of group discussions.</w:t>
      </w:r>
    </w:p>
    <w:p w14:paraId="76AF4F3E" w14:textId="77777777" w:rsidR="003345DD" w:rsidRPr="00DD77FD" w:rsidRDefault="00F40F86" w:rsidP="003345DD">
      <w:r>
        <w:pict w14:anchorId="41B15EE5">
          <v:rect id="_x0000_i1030" style="width:0;height:1.5pt" o:hralign="center" o:hrstd="t" o:hr="t" fillcolor="#a0a0a0" stroked="f"/>
        </w:pict>
      </w:r>
    </w:p>
    <w:p w14:paraId="3E7FF6E8" w14:textId="77777777" w:rsidR="003345DD" w:rsidRPr="00DD77FD" w:rsidRDefault="003345DD" w:rsidP="003345DD">
      <w:pPr>
        <w:rPr>
          <w:b/>
          <w:bCs/>
        </w:rPr>
      </w:pPr>
      <w:r w:rsidRPr="00DD77FD">
        <w:rPr>
          <w:b/>
          <w:bCs/>
        </w:rPr>
        <w:t>Notes</w:t>
      </w:r>
    </w:p>
    <w:p w14:paraId="4E300603" w14:textId="77777777" w:rsidR="003345DD" w:rsidRPr="00DD77FD" w:rsidRDefault="003345DD" w:rsidP="003345DD">
      <w:pPr>
        <w:numPr>
          <w:ilvl w:val="0"/>
          <w:numId w:val="12"/>
        </w:numPr>
      </w:pPr>
      <w:r w:rsidRPr="00DD77FD">
        <w:t>Regular participation is critical for individual and group success.</w:t>
      </w:r>
    </w:p>
    <w:p w14:paraId="236371DD" w14:textId="77777777" w:rsidR="003345DD" w:rsidRPr="00DD77FD" w:rsidRDefault="003345DD" w:rsidP="003345DD">
      <w:pPr>
        <w:numPr>
          <w:ilvl w:val="0"/>
          <w:numId w:val="12"/>
        </w:numPr>
      </w:pPr>
      <w:r w:rsidRPr="00DD77FD">
        <w:lastRenderedPageBreak/>
        <w:t>If challenges arise with group participation or technical issues, inform the instructor promptly.</w:t>
      </w:r>
    </w:p>
    <w:p w14:paraId="3913FDC8" w14:textId="77777777" w:rsidR="003345DD" w:rsidRPr="00DD77FD" w:rsidRDefault="003345DD" w:rsidP="003345DD">
      <w:pPr>
        <w:numPr>
          <w:ilvl w:val="0"/>
          <w:numId w:val="12"/>
        </w:numPr>
      </w:pPr>
      <w:r w:rsidRPr="00DD77FD">
        <w:t>Use the course forum or office hours for additional support.</w:t>
      </w:r>
    </w:p>
    <w:p w14:paraId="77A5D989" w14:textId="77777777" w:rsidR="007E3749" w:rsidRDefault="007E3749"/>
    <w:sectPr w:rsidR="007E3749">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07F243" w14:textId="77777777" w:rsidR="003345DD" w:rsidRDefault="003345DD" w:rsidP="003345DD">
      <w:pPr>
        <w:spacing w:after="0" w:line="240" w:lineRule="auto"/>
      </w:pPr>
      <w:r>
        <w:separator/>
      </w:r>
    </w:p>
  </w:endnote>
  <w:endnote w:type="continuationSeparator" w:id="0">
    <w:p w14:paraId="1D3FA8BB" w14:textId="77777777" w:rsidR="003345DD" w:rsidRDefault="003345DD" w:rsidP="003345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99076417"/>
      <w:docPartObj>
        <w:docPartGallery w:val="Page Numbers (Bottom of Page)"/>
        <w:docPartUnique/>
      </w:docPartObj>
    </w:sdtPr>
    <w:sdtEndPr>
      <w:rPr>
        <w:noProof/>
      </w:rPr>
    </w:sdtEndPr>
    <w:sdtContent>
      <w:p w14:paraId="76B3FB5A" w14:textId="00A28D62" w:rsidR="003345DD" w:rsidRDefault="003345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3A489" w14:textId="77777777" w:rsidR="003345DD" w:rsidRDefault="003345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0D1D05" w14:textId="77777777" w:rsidR="003345DD" w:rsidRDefault="003345DD" w:rsidP="003345DD">
      <w:pPr>
        <w:spacing w:after="0" w:line="240" w:lineRule="auto"/>
      </w:pPr>
      <w:r>
        <w:separator/>
      </w:r>
    </w:p>
  </w:footnote>
  <w:footnote w:type="continuationSeparator" w:id="0">
    <w:p w14:paraId="1D8120CF" w14:textId="77777777" w:rsidR="003345DD" w:rsidRDefault="003345DD" w:rsidP="003345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F7F9F"/>
    <w:multiLevelType w:val="multilevel"/>
    <w:tmpl w:val="8B9EB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406EF"/>
    <w:multiLevelType w:val="multilevel"/>
    <w:tmpl w:val="6FB88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666DB7"/>
    <w:multiLevelType w:val="multilevel"/>
    <w:tmpl w:val="A90E1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940D27"/>
    <w:multiLevelType w:val="multilevel"/>
    <w:tmpl w:val="A9F83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5148F9"/>
    <w:multiLevelType w:val="multilevel"/>
    <w:tmpl w:val="91B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1020D"/>
    <w:multiLevelType w:val="multilevel"/>
    <w:tmpl w:val="C2EE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9010E"/>
    <w:multiLevelType w:val="multilevel"/>
    <w:tmpl w:val="2446F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A51ACA"/>
    <w:multiLevelType w:val="multilevel"/>
    <w:tmpl w:val="CEE0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BD3C8A"/>
    <w:multiLevelType w:val="multilevel"/>
    <w:tmpl w:val="7ADA79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B940B72"/>
    <w:multiLevelType w:val="multilevel"/>
    <w:tmpl w:val="7A52F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EF3210"/>
    <w:multiLevelType w:val="multilevel"/>
    <w:tmpl w:val="8456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6C0BFA"/>
    <w:multiLevelType w:val="multilevel"/>
    <w:tmpl w:val="554A5E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0393002">
    <w:abstractNumId w:val="3"/>
  </w:num>
  <w:num w:numId="2" w16cid:durableId="1886798018">
    <w:abstractNumId w:val="10"/>
  </w:num>
  <w:num w:numId="3" w16cid:durableId="2010985757">
    <w:abstractNumId w:val="0"/>
  </w:num>
  <w:num w:numId="4" w16cid:durableId="220597642">
    <w:abstractNumId w:val="8"/>
  </w:num>
  <w:num w:numId="5" w16cid:durableId="109399889">
    <w:abstractNumId w:val="2"/>
  </w:num>
  <w:num w:numId="6" w16cid:durableId="459760757">
    <w:abstractNumId w:val="1"/>
  </w:num>
  <w:num w:numId="7" w16cid:durableId="262499644">
    <w:abstractNumId w:val="6"/>
  </w:num>
  <w:num w:numId="8" w16cid:durableId="1613052752">
    <w:abstractNumId w:val="9"/>
  </w:num>
  <w:num w:numId="9" w16cid:durableId="1366785800">
    <w:abstractNumId w:val="7"/>
  </w:num>
  <w:num w:numId="10" w16cid:durableId="1385717876">
    <w:abstractNumId w:val="4"/>
  </w:num>
  <w:num w:numId="11" w16cid:durableId="1668943046">
    <w:abstractNumId w:val="11"/>
  </w:num>
  <w:num w:numId="12" w16cid:durableId="127632648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AzNDEyNzcytzQzNjdT0lEKTi0uzszPAykwqgUAAezqSSwAAAA="/>
  </w:docVars>
  <w:rsids>
    <w:rsidRoot w:val="003345DD"/>
    <w:rsid w:val="000C06BC"/>
    <w:rsid w:val="002D4B9C"/>
    <w:rsid w:val="002F7A1C"/>
    <w:rsid w:val="003345DD"/>
    <w:rsid w:val="004176C4"/>
    <w:rsid w:val="007E3749"/>
    <w:rsid w:val="00883D37"/>
    <w:rsid w:val="00A42AC9"/>
    <w:rsid w:val="00F40F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1EBB6CCA"/>
  <w15:chartTrackingRefBased/>
  <w15:docId w15:val="{940A5072-42CA-4BBA-BB03-886335FB5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5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345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345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45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45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45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45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45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45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45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345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345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45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45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45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45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45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45DD"/>
    <w:rPr>
      <w:rFonts w:eastAsiaTheme="majorEastAsia" w:cstheme="majorBidi"/>
      <w:color w:val="272727" w:themeColor="text1" w:themeTint="D8"/>
    </w:rPr>
  </w:style>
  <w:style w:type="paragraph" w:styleId="Title">
    <w:name w:val="Title"/>
    <w:basedOn w:val="Normal"/>
    <w:next w:val="Normal"/>
    <w:link w:val="TitleChar"/>
    <w:uiPriority w:val="10"/>
    <w:qFormat/>
    <w:rsid w:val="003345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45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45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45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45DD"/>
    <w:pPr>
      <w:spacing w:before="160"/>
      <w:jc w:val="center"/>
    </w:pPr>
    <w:rPr>
      <w:i/>
      <w:iCs/>
      <w:color w:val="404040" w:themeColor="text1" w:themeTint="BF"/>
    </w:rPr>
  </w:style>
  <w:style w:type="character" w:customStyle="1" w:styleId="QuoteChar">
    <w:name w:val="Quote Char"/>
    <w:basedOn w:val="DefaultParagraphFont"/>
    <w:link w:val="Quote"/>
    <w:uiPriority w:val="29"/>
    <w:rsid w:val="003345DD"/>
    <w:rPr>
      <w:i/>
      <w:iCs/>
      <w:color w:val="404040" w:themeColor="text1" w:themeTint="BF"/>
    </w:rPr>
  </w:style>
  <w:style w:type="paragraph" w:styleId="ListParagraph">
    <w:name w:val="List Paragraph"/>
    <w:basedOn w:val="Normal"/>
    <w:uiPriority w:val="34"/>
    <w:qFormat/>
    <w:rsid w:val="003345DD"/>
    <w:pPr>
      <w:ind w:left="720"/>
      <w:contextualSpacing/>
    </w:pPr>
  </w:style>
  <w:style w:type="character" w:styleId="IntenseEmphasis">
    <w:name w:val="Intense Emphasis"/>
    <w:basedOn w:val="DefaultParagraphFont"/>
    <w:uiPriority w:val="21"/>
    <w:qFormat/>
    <w:rsid w:val="003345DD"/>
    <w:rPr>
      <w:i/>
      <w:iCs/>
      <w:color w:val="0F4761" w:themeColor="accent1" w:themeShade="BF"/>
    </w:rPr>
  </w:style>
  <w:style w:type="paragraph" w:styleId="IntenseQuote">
    <w:name w:val="Intense Quote"/>
    <w:basedOn w:val="Normal"/>
    <w:next w:val="Normal"/>
    <w:link w:val="IntenseQuoteChar"/>
    <w:uiPriority w:val="30"/>
    <w:qFormat/>
    <w:rsid w:val="003345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45DD"/>
    <w:rPr>
      <w:i/>
      <w:iCs/>
      <w:color w:val="0F4761" w:themeColor="accent1" w:themeShade="BF"/>
    </w:rPr>
  </w:style>
  <w:style w:type="character" w:styleId="IntenseReference">
    <w:name w:val="Intense Reference"/>
    <w:basedOn w:val="DefaultParagraphFont"/>
    <w:uiPriority w:val="32"/>
    <w:qFormat/>
    <w:rsid w:val="003345DD"/>
    <w:rPr>
      <w:b/>
      <w:bCs/>
      <w:smallCaps/>
      <w:color w:val="0F4761" w:themeColor="accent1" w:themeShade="BF"/>
      <w:spacing w:val="5"/>
    </w:rPr>
  </w:style>
  <w:style w:type="paragraph" w:styleId="Header">
    <w:name w:val="header"/>
    <w:basedOn w:val="Normal"/>
    <w:link w:val="HeaderChar"/>
    <w:uiPriority w:val="99"/>
    <w:unhideWhenUsed/>
    <w:rsid w:val="003345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5DD"/>
  </w:style>
  <w:style w:type="paragraph" w:styleId="Footer">
    <w:name w:val="footer"/>
    <w:basedOn w:val="Normal"/>
    <w:link w:val="FooterChar"/>
    <w:uiPriority w:val="99"/>
    <w:unhideWhenUsed/>
    <w:rsid w:val="003345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5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984675">
      <w:bodyDiv w:val="1"/>
      <w:marLeft w:val="0"/>
      <w:marRight w:val="0"/>
      <w:marTop w:val="0"/>
      <w:marBottom w:val="0"/>
      <w:divBdr>
        <w:top w:val="none" w:sz="0" w:space="0" w:color="auto"/>
        <w:left w:val="none" w:sz="0" w:space="0" w:color="auto"/>
        <w:bottom w:val="none" w:sz="0" w:space="0" w:color="auto"/>
        <w:right w:val="none" w:sz="0" w:space="0" w:color="auto"/>
      </w:divBdr>
    </w:div>
    <w:div w:id="125937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842</Words>
  <Characters>4803</Characters>
  <Application>Microsoft Office Word</Application>
  <DocSecurity>0</DocSecurity>
  <Lines>40</Lines>
  <Paragraphs>11</Paragraphs>
  <ScaleCrop>false</ScaleCrop>
  <Company/>
  <LinksUpToDate>false</LinksUpToDate>
  <CharactersWithSpaces>5634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Wallin</dc:creator>
  <cp:keywords/>
  <dc:description/>
  <cp:lastModifiedBy>John Wallin</cp:lastModifiedBy>
  <cp:revision>2</cp:revision>
  <dcterms:created xsi:type="dcterms:W3CDTF">2024-12-19T18:34:00Z</dcterms:created>
  <dcterms:modified xsi:type="dcterms:W3CDTF">2024-12-19T18:34:00Z</dcterms:modified>
</cp:coreProperties>
</file>